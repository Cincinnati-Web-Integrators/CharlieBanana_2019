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5FD45" w14:textId="77777777" w:rsidR="004E2A07" w:rsidRDefault="004E2A07" w:rsidP="00B5140A">
      <w:pPr>
        <w:jc w:val="center"/>
        <w:rPr>
          <w:rFonts w:cstheme="minorHAnsi"/>
          <w:b/>
          <w:bCs/>
          <w:sz w:val="30"/>
          <w:szCs w:val="30"/>
        </w:rPr>
      </w:pPr>
    </w:p>
    <w:p w14:paraId="2CA2369B" w14:textId="77777777" w:rsidR="004E2A07" w:rsidRDefault="004E2A07" w:rsidP="00B5140A">
      <w:pPr>
        <w:jc w:val="center"/>
        <w:rPr>
          <w:rFonts w:cstheme="minorHAnsi"/>
          <w:b/>
          <w:bCs/>
          <w:sz w:val="30"/>
          <w:szCs w:val="30"/>
        </w:rPr>
      </w:pPr>
    </w:p>
    <w:p w14:paraId="66159992" w14:textId="536F4B09" w:rsidR="00D40B31" w:rsidRPr="00B5140A" w:rsidRDefault="00983600" w:rsidP="00B5140A">
      <w:pPr>
        <w:jc w:val="center"/>
        <w:rPr>
          <w:rFonts w:cstheme="minorHAnsi"/>
          <w:b/>
          <w:bCs/>
          <w:sz w:val="30"/>
          <w:szCs w:val="30"/>
        </w:rPr>
      </w:pPr>
      <w:r w:rsidRPr="00B5140A">
        <w:rPr>
          <w:rFonts w:cstheme="minorHAnsi"/>
          <w:b/>
          <w:bCs/>
          <w:sz w:val="30"/>
          <w:szCs w:val="30"/>
        </w:rPr>
        <w:t>Share</w:t>
      </w:r>
      <w:ins w:id="0" w:author="WizenbergGaelle" w:date="2018-01-23T13:23:00Z">
        <w:r w:rsidR="0011284A">
          <w:rPr>
            <w:rFonts w:cstheme="minorHAnsi"/>
            <w:b/>
            <w:bCs/>
            <w:sz w:val="30"/>
            <w:szCs w:val="30"/>
          </w:rPr>
          <w:t xml:space="preserve"> your Love for </w:t>
        </w:r>
      </w:ins>
      <w:r w:rsidRPr="00B5140A">
        <w:rPr>
          <w:rFonts w:cstheme="minorHAnsi"/>
          <w:b/>
          <w:bCs/>
          <w:sz w:val="30"/>
          <w:szCs w:val="30"/>
        </w:rPr>
        <w:t xml:space="preserve">Charlie Banana® </w:t>
      </w:r>
      <w:bookmarkStart w:id="1" w:name="_GoBack"/>
      <w:bookmarkEnd w:id="1"/>
      <w:r w:rsidRPr="00B5140A">
        <w:rPr>
          <w:rFonts w:cstheme="minorHAnsi"/>
          <w:b/>
          <w:bCs/>
          <w:sz w:val="30"/>
          <w:szCs w:val="30"/>
        </w:rPr>
        <w:t>with your friends and start making money!</w:t>
      </w:r>
    </w:p>
    <w:p w14:paraId="65B157E5" w14:textId="77777777" w:rsidR="00CD174F" w:rsidRPr="00B5140A" w:rsidRDefault="00B5140A" w:rsidP="00B5140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E7E7537" wp14:editId="0463AC01">
            <wp:extent cx="5914031" cy="1219200"/>
            <wp:effectExtent l="19050" t="0" r="0" b="0"/>
            <wp:docPr id="6" name="Picture 5" descr="referalblog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alblo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03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CE92" w14:textId="77777777" w:rsidR="00CD174F" w:rsidRDefault="00CD174F" w:rsidP="001969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1969F5">
        <w:rPr>
          <w:rFonts w:eastAsia="Times New Roman" w:cstheme="minorHAnsi"/>
          <w:color w:val="000000" w:themeColor="text1"/>
          <w:sz w:val="24"/>
          <w:szCs w:val="24"/>
        </w:rPr>
        <w:t>Hello and welcome to Charlie Banana® affiliate program</w:t>
      </w:r>
      <w:r w:rsidR="00525ADD" w:rsidRPr="001969F5">
        <w:rPr>
          <w:rFonts w:eastAsia="Times New Roman" w:cstheme="minorHAnsi"/>
          <w:color w:val="000000" w:themeColor="text1"/>
          <w:sz w:val="24"/>
          <w:szCs w:val="24"/>
        </w:rPr>
        <w:t xml:space="preserve">! </w:t>
      </w:r>
      <w:r w:rsidR="006C28CB" w:rsidRPr="001969F5">
        <w:rPr>
          <w:rFonts w:eastAsia="Times New Roman" w:cstheme="minorHAnsi"/>
          <w:color w:val="000000" w:themeColor="text1"/>
          <w:sz w:val="24"/>
          <w:szCs w:val="24"/>
        </w:rPr>
        <w:t>This</w:t>
      </w:r>
      <w:r w:rsidRPr="001969F5">
        <w:rPr>
          <w:rFonts w:eastAsia="Times New Roman" w:cstheme="minorHAnsi"/>
          <w:color w:val="000000" w:themeColor="text1"/>
          <w:sz w:val="24"/>
          <w:szCs w:val="24"/>
        </w:rPr>
        <w:t xml:space="preserve"> is your chance to </w:t>
      </w:r>
      <w:r w:rsidR="006C28CB" w:rsidRPr="001969F5">
        <w:rPr>
          <w:rFonts w:eastAsia="Times New Roman" w:cstheme="minorHAnsi"/>
          <w:color w:val="000000" w:themeColor="text1"/>
          <w:sz w:val="24"/>
          <w:szCs w:val="24"/>
        </w:rPr>
        <w:t>start</w:t>
      </w:r>
      <w:r w:rsidRPr="001969F5">
        <w:rPr>
          <w:rFonts w:eastAsia="Times New Roman" w:cstheme="minorHAnsi"/>
          <w:color w:val="000000" w:themeColor="text1"/>
          <w:sz w:val="24"/>
          <w:szCs w:val="24"/>
        </w:rPr>
        <w:t xml:space="preserve"> a </w:t>
      </w:r>
      <w:r w:rsidR="006C28CB" w:rsidRPr="001969F5">
        <w:rPr>
          <w:rFonts w:eastAsia="Times New Roman" w:cstheme="minorHAnsi"/>
          <w:color w:val="000000" w:themeColor="text1"/>
          <w:sz w:val="24"/>
          <w:szCs w:val="24"/>
        </w:rPr>
        <w:t xml:space="preserve">regular </w:t>
      </w:r>
      <w:r w:rsidRPr="001969F5">
        <w:rPr>
          <w:rFonts w:eastAsia="Times New Roman" w:cstheme="minorHAnsi"/>
          <w:color w:val="000000" w:themeColor="text1"/>
          <w:sz w:val="24"/>
          <w:szCs w:val="24"/>
        </w:rPr>
        <w:t>stream of income</w:t>
      </w:r>
      <w:r w:rsidR="009F1120" w:rsidRPr="001969F5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9F1120" w:rsidRPr="001969F5">
        <w:rPr>
          <w:rFonts w:cstheme="minorHAnsi"/>
          <w:color w:val="000000" w:themeColor="text1"/>
          <w:sz w:val="24"/>
          <w:szCs w:val="24"/>
        </w:rPr>
        <w:t>by earning a</w:t>
      </w:r>
      <w:r w:rsidR="001969F5">
        <w:rPr>
          <w:rFonts w:cstheme="minorHAnsi"/>
          <w:color w:val="000000" w:themeColor="text1"/>
          <w:sz w:val="24"/>
          <w:szCs w:val="24"/>
        </w:rPr>
        <w:t xml:space="preserve"> commission for every new</w:t>
      </w:r>
      <w:r w:rsidR="009F1120" w:rsidRPr="001969F5">
        <w:rPr>
          <w:rFonts w:cstheme="minorHAnsi"/>
          <w:color w:val="000000" w:themeColor="text1"/>
          <w:sz w:val="24"/>
          <w:szCs w:val="24"/>
        </w:rPr>
        <w:t xml:space="preserve"> order placed</w:t>
      </w:r>
      <w:r w:rsidR="001969F5">
        <w:rPr>
          <w:rFonts w:cstheme="minorHAnsi"/>
          <w:color w:val="000000" w:themeColor="text1"/>
          <w:sz w:val="24"/>
          <w:szCs w:val="24"/>
        </w:rPr>
        <w:t xml:space="preserve"> through your</w:t>
      </w:r>
      <w:r w:rsidR="009F1120" w:rsidRPr="001969F5">
        <w:rPr>
          <w:rFonts w:cstheme="minorHAnsi"/>
          <w:color w:val="000000" w:themeColor="text1"/>
          <w:sz w:val="24"/>
          <w:szCs w:val="24"/>
        </w:rPr>
        <w:t xml:space="preserve"> referred link.</w:t>
      </w:r>
      <w:r w:rsidRPr="001969F5">
        <w:rPr>
          <w:rFonts w:eastAsia="Times New Roman" w:cstheme="minorHAnsi"/>
          <w:color w:val="000000" w:themeColor="text1"/>
          <w:sz w:val="24"/>
          <w:szCs w:val="24"/>
        </w:rPr>
        <w:t> </w:t>
      </w:r>
    </w:p>
    <w:p w14:paraId="2B52A3D6" w14:textId="77777777" w:rsidR="00FD253C" w:rsidRPr="001969F5" w:rsidRDefault="00FD253C" w:rsidP="001969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C6418B1" w14:textId="77777777" w:rsidR="00CD174F" w:rsidRPr="001969F5" w:rsidRDefault="00CD174F" w:rsidP="001969F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969F5">
        <w:rPr>
          <w:rFonts w:eastAsia="Times New Roman" w:cstheme="minorHAnsi"/>
          <w:color w:val="222222"/>
          <w:sz w:val="24"/>
          <w:szCs w:val="24"/>
        </w:rPr>
        <w:t>All you have to do is to create an account and share your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1969F5">
        <w:rPr>
          <w:rFonts w:eastAsia="Times New Roman" w:cstheme="minorHAnsi"/>
          <w:color w:val="222222"/>
          <w:sz w:val="24"/>
          <w:szCs w:val="24"/>
        </w:rPr>
        <w:t>Charlie Banana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>®</w:t>
      </w:r>
      <w:r w:rsidRPr="001969F5">
        <w:rPr>
          <w:rFonts w:eastAsia="Times New Roman" w:cstheme="minorHAnsi"/>
          <w:color w:val="222222"/>
          <w:sz w:val="24"/>
          <w:szCs w:val="24"/>
        </w:rPr>
        <w:t xml:space="preserve"> love with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 xml:space="preserve"> your</w:t>
      </w:r>
      <w:r w:rsidRPr="001969F5">
        <w:rPr>
          <w:rFonts w:eastAsia="Times New Roman" w:cstheme="minorHAnsi"/>
          <w:color w:val="222222"/>
          <w:sz w:val="24"/>
          <w:szCs w:val="24"/>
        </w:rPr>
        <w:t xml:space="preserve"> friends on 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>an</w:t>
      </w:r>
      <w:r w:rsidRPr="001969F5">
        <w:rPr>
          <w:rFonts w:eastAsia="Times New Roman" w:cstheme="minorHAnsi"/>
          <w:color w:val="222222"/>
          <w:sz w:val="24"/>
          <w:szCs w:val="24"/>
        </w:rPr>
        <w:t xml:space="preserve"> email/social media/your blog or a website. 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>E</w:t>
      </w:r>
      <w:r w:rsidRPr="001969F5">
        <w:rPr>
          <w:rFonts w:eastAsia="Times New Roman" w:cstheme="minorHAnsi"/>
          <w:color w:val="222222"/>
          <w:sz w:val="24"/>
          <w:szCs w:val="24"/>
        </w:rPr>
        <w:t>very new order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>,</w:t>
      </w:r>
      <w:r w:rsidRPr="001969F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 xml:space="preserve">which is </w:t>
      </w:r>
      <w:r w:rsidRPr="001969F5">
        <w:rPr>
          <w:rFonts w:eastAsia="Times New Roman" w:cstheme="minorHAnsi"/>
          <w:color w:val="222222"/>
          <w:sz w:val="24"/>
          <w:szCs w:val="24"/>
        </w:rPr>
        <w:t>register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>ed</w:t>
      </w:r>
      <w:r w:rsidRPr="001969F5">
        <w:rPr>
          <w:rFonts w:eastAsia="Times New Roman" w:cstheme="minorHAnsi"/>
          <w:color w:val="222222"/>
          <w:sz w:val="24"/>
          <w:szCs w:val="24"/>
        </w:rPr>
        <w:t xml:space="preserve"> via your affiliate link, will </w:t>
      </w:r>
      <w:r w:rsidR="00525ADD" w:rsidRPr="001969F5">
        <w:rPr>
          <w:rFonts w:eastAsia="Times New Roman" w:cstheme="minorHAnsi"/>
          <w:color w:val="222222"/>
          <w:sz w:val="24"/>
          <w:szCs w:val="24"/>
        </w:rPr>
        <w:t>generate</w:t>
      </w:r>
      <w:r w:rsidRPr="001969F5">
        <w:rPr>
          <w:rFonts w:eastAsia="Times New Roman" w:cstheme="minorHAnsi"/>
          <w:color w:val="222222"/>
          <w:sz w:val="24"/>
          <w:szCs w:val="24"/>
        </w:rPr>
        <w:t xml:space="preserve"> you 10% commission on the total amount spent.</w:t>
      </w:r>
    </w:p>
    <w:p w14:paraId="471410DF" w14:textId="77777777" w:rsidR="00CD174F" w:rsidRPr="00CD174F" w:rsidRDefault="00CD174F" w:rsidP="00CD174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14:paraId="67D81B4B" w14:textId="77777777" w:rsidR="00CD174F" w:rsidRPr="00CD174F" w:rsidRDefault="00CD174F" w:rsidP="00CD174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CD174F">
        <w:rPr>
          <w:rFonts w:eastAsia="Times New Roman" w:cstheme="minorHAnsi"/>
          <w:color w:val="222222"/>
          <w:sz w:val="24"/>
          <w:szCs w:val="24"/>
        </w:rPr>
        <w:t xml:space="preserve">Below are </w:t>
      </w:r>
      <w:r w:rsidR="00FD253C">
        <w:rPr>
          <w:rFonts w:eastAsia="Times New Roman" w:cstheme="minorHAnsi"/>
          <w:color w:val="222222"/>
          <w:sz w:val="24"/>
          <w:szCs w:val="24"/>
        </w:rPr>
        <w:t>the</w:t>
      </w:r>
      <w:r w:rsidRPr="00CD174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B5140A">
        <w:rPr>
          <w:rFonts w:eastAsia="Times New Roman" w:cstheme="minorHAnsi"/>
          <w:color w:val="222222"/>
          <w:sz w:val="24"/>
          <w:szCs w:val="24"/>
        </w:rPr>
        <w:t>4</w:t>
      </w:r>
      <w:r w:rsidRPr="00CD174F">
        <w:rPr>
          <w:rFonts w:eastAsia="Times New Roman" w:cstheme="minorHAnsi"/>
          <w:color w:val="222222"/>
          <w:sz w:val="24"/>
          <w:szCs w:val="24"/>
        </w:rPr>
        <w:t xml:space="preserve"> steps which will give you a better understanding of</w:t>
      </w:r>
      <w:r w:rsidR="001969F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8C0819">
        <w:rPr>
          <w:rFonts w:eastAsia="Times New Roman" w:cstheme="minorHAnsi"/>
          <w:color w:val="222222"/>
          <w:sz w:val="24"/>
          <w:szCs w:val="24"/>
        </w:rPr>
        <w:t>how</w:t>
      </w:r>
      <w:r w:rsidRPr="00CD174F">
        <w:rPr>
          <w:rFonts w:eastAsia="Times New Roman" w:cstheme="minorHAnsi"/>
          <w:color w:val="222222"/>
          <w:sz w:val="24"/>
          <w:szCs w:val="24"/>
        </w:rPr>
        <w:t xml:space="preserve"> Charlie Banana® Referral Program</w:t>
      </w:r>
      <w:r w:rsidR="008C0819">
        <w:rPr>
          <w:rFonts w:eastAsia="Times New Roman" w:cstheme="minorHAnsi"/>
          <w:color w:val="222222"/>
          <w:sz w:val="24"/>
          <w:szCs w:val="24"/>
        </w:rPr>
        <w:t xml:space="preserve"> works and what it</w:t>
      </w:r>
      <w:r w:rsidRPr="00CD174F">
        <w:rPr>
          <w:rFonts w:eastAsia="Times New Roman" w:cstheme="minorHAnsi"/>
          <w:color w:val="222222"/>
          <w:sz w:val="24"/>
          <w:szCs w:val="24"/>
        </w:rPr>
        <w:t xml:space="preserve"> has to offer.</w:t>
      </w:r>
    </w:p>
    <w:p w14:paraId="689BF5BE" w14:textId="77777777" w:rsidR="00983600" w:rsidRPr="00B5140A" w:rsidRDefault="00983600" w:rsidP="00983600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b/>
          <w:bCs/>
        </w:rPr>
        <w:t>Step 1: Register for Charlie Banana® Referral Program</w:t>
      </w:r>
    </w:p>
    <w:p w14:paraId="422F70A3" w14:textId="77777777" w:rsidR="00983600" w:rsidRPr="00B5140A" w:rsidRDefault="00983600" w:rsidP="00983600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</w:rPr>
        <w:t>Sign up with us or log in if you are</w:t>
      </w:r>
      <w:r w:rsidR="00426A05">
        <w:rPr>
          <w:rFonts w:asciiTheme="minorHAnsi" w:hAnsiTheme="minorHAnsi" w:cstheme="minorHAnsi"/>
        </w:rPr>
        <w:t xml:space="preserve"> already</w:t>
      </w:r>
      <w:r w:rsidRPr="00B5140A">
        <w:rPr>
          <w:rFonts w:asciiTheme="minorHAnsi" w:hAnsiTheme="minorHAnsi" w:cstheme="minorHAnsi"/>
        </w:rPr>
        <w:t xml:space="preserve"> an existing user.</w:t>
      </w:r>
    </w:p>
    <w:p w14:paraId="3100E54C" w14:textId="77777777" w:rsidR="00CD174F" w:rsidRPr="00B5140A" w:rsidRDefault="00435F45" w:rsidP="00CD174F">
      <w:pPr>
        <w:pStyle w:val="NormalWeb"/>
        <w:jc w:val="center"/>
        <w:rPr>
          <w:rFonts w:asciiTheme="minorHAnsi" w:hAnsiTheme="minorHAnsi" w:cstheme="minorHAnsi"/>
          <w:b/>
          <w:sz w:val="30"/>
          <w:szCs w:val="30"/>
        </w:rPr>
      </w:pPr>
      <w:r w:rsidRPr="00B5140A">
        <w:rPr>
          <w:rFonts w:asciiTheme="minorHAnsi" w:hAnsiTheme="minorHAnsi" w:cstheme="minorHAnsi"/>
          <w:noProof/>
        </w:rPr>
        <w:drawing>
          <wp:inline distT="0" distB="0" distL="0" distR="0" wp14:anchorId="7ECA60ED" wp14:editId="34F557A3">
            <wp:extent cx="1828800" cy="1828800"/>
            <wp:effectExtent l="0" t="0" r="0" b="0"/>
            <wp:docPr id="4" name="Picture 3" descr="registe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8" cstate="print"/>
                    <a:srcRect b="261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6469" w14:textId="77777777" w:rsidR="00435F45" w:rsidRPr="00B5140A" w:rsidRDefault="00435F45" w:rsidP="00CD174F">
      <w:pPr>
        <w:pStyle w:val="NormalWeb"/>
        <w:jc w:val="center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b/>
          <w:sz w:val="30"/>
          <w:szCs w:val="30"/>
        </w:rPr>
        <w:t>Register</w:t>
      </w:r>
    </w:p>
    <w:p w14:paraId="083DD4C8" w14:textId="77777777" w:rsidR="00435F45" w:rsidRPr="00B5140A" w:rsidRDefault="00435F45" w:rsidP="00983600">
      <w:pPr>
        <w:pStyle w:val="NormalWeb"/>
        <w:rPr>
          <w:rFonts w:asciiTheme="minorHAnsi" w:hAnsiTheme="minorHAnsi" w:cstheme="minorHAnsi"/>
          <w:b/>
          <w:bCs/>
        </w:rPr>
      </w:pPr>
    </w:p>
    <w:p w14:paraId="4718BED1" w14:textId="77777777" w:rsidR="004E2A07" w:rsidRDefault="004E2A07" w:rsidP="00983600">
      <w:pPr>
        <w:pStyle w:val="NormalWeb"/>
        <w:rPr>
          <w:rFonts w:asciiTheme="minorHAnsi" w:hAnsiTheme="minorHAnsi" w:cstheme="minorHAnsi"/>
          <w:b/>
          <w:bCs/>
        </w:rPr>
      </w:pPr>
    </w:p>
    <w:p w14:paraId="1B5D40AE" w14:textId="77777777" w:rsidR="00983600" w:rsidRPr="00B5140A" w:rsidRDefault="00983600" w:rsidP="00983600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b/>
          <w:bCs/>
        </w:rPr>
        <w:t xml:space="preserve">Step 2: </w:t>
      </w:r>
      <w:r w:rsidR="00435F45" w:rsidRPr="00B5140A">
        <w:rPr>
          <w:rFonts w:asciiTheme="minorHAnsi" w:hAnsiTheme="minorHAnsi" w:cstheme="minorHAnsi"/>
          <w:b/>
          <w:bCs/>
        </w:rPr>
        <w:t xml:space="preserve">Copy the Referral Link and </w:t>
      </w:r>
      <w:r w:rsidRPr="00B5140A">
        <w:rPr>
          <w:rFonts w:asciiTheme="minorHAnsi" w:hAnsiTheme="minorHAnsi" w:cstheme="minorHAnsi"/>
          <w:b/>
          <w:bCs/>
        </w:rPr>
        <w:t>Share your</w:t>
      </w:r>
      <w:r w:rsidR="00426A05">
        <w:rPr>
          <w:rFonts w:asciiTheme="minorHAnsi" w:hAnsiTheme="minorHAnsi" w:cstheme="minorHAnsi"/>
          <w:b/>
          <w:bCs/>
        </w:rPr>
        <w:t xml:space="preserve"> </w:t>
      </w:r>
      <w:r w:rsidRPr="00B5140A">
        <w:rPr>
          <w:rFonts w:asciiTheme="minorHAnsi" w:hAnsiTheme="minorHAnsi" w:cstheme="minorHAnsi"/>
          <w:b/>
          <w:bCs/>
        </w:rPr>
        <w:t xml:space="preserve">Charlie Banana® </w:t>
      </w:r>
      <w:r w:rsidR="00426A05">
        <w:rPr>
          <w:rFonts w:asciiTheme="minorHAnsi" w:hAnsiTheme="minorHAnsi" w:cstheme="minorHAnsi"/>
          <w:b/>
          <w:bCs/>
        </w:rPr>
        <w:t xml:space="preserve">love </w:t>
      </w:r>
      <w:r w:rsidRPr="00B5140A">
        <w:rPr>
          <w:rFonts w:asciiTheme="minorHAnsi" w:hAnsiTheme="minorHAnsi" w:cstheme="minorHAnsi"/>
          <w:b/>
          <w:bCs/>
        </w:rPr>
        <w:t>with your friends</w:t>
      </w:r>
    </w:p>
    <w:p w14:paraId="63870423" w14:textId="77777777" w:rsidR="00983600" w:rsidRPr="00B5140A" w:rsidRDefault="00CD174F" w:rsidP="00983600">
      <w:pPr>
        <w:pStyle w:val="NormalWeb"/>
        <w:rPr>
          <w:rFonts w:asciiTheme="minorHAnsi" w:hAnsiTheme="minorHAnsi" w:cstheme="minorHAnsi"/>
        </w:rPr>
      </w:pPr>
      <w:r w:rsidRPr="00C609BF">
        <w:rPr>
          <w:rFonts w:asciiTheme="minorHAnsi" w:hAnsiTheme="minorHAnsi" w:cstheme="minorHAnsi"/>
          <w:color w:val="000000"/>
          <w:shd w:val="clear" w:color="auto" w:fill="FBFBFB"/>
        </w:rPr>
        <w:t>Copy the referral link</w:t>
      </w:r>
      <w:r w:rsidR="00426A05" w:rsidRPr="00C609BF">
        <w:rPr>
          <w:rFonts w:asciiTheme="minorHAnsi" w:hAnsiTheme="minorHAnsi" w:cstheme="minorHAnsi"/>
          <w:color w:val="000000"/>
          <w:shd w:val="clear" w:color="auto" w:fill="FBFBFB"/>
        </w:rPr>
        <w:t xml:space="preserve"> </w:t>
      </w:r>
      <w:r w:rsidR="00FD253C" w:rsidRPr="00C609BF">
        <w:rPr>
          <w:rFonts w:asciiTheme="minorHAnsi" w:hAnsiTheme="minorHAnsi" w:cstheme="minorHAnsi"/>
          <w:color w:val="000000"/>
          <w:shd w:val="clear" w:color="auto" w:fill="FBFBFB"/>
        </w:rPr>
        <w:t xml:space="preserve">to your website or blog </w:t>
      </w:r>
      <w:r w:rsidR="00FD253C" w:rsidRPr="00C609BF">
        <w:rPr>
          <w:rFonts w:asciiTheme="minorHAnsi" w:hAnsiTheme="minorHAnsi" w:cstheme="minorHAnsi"/>
        </w:rPr>
        <w:t>and</w:t>
      </w:r>
      <w:r w:rsidR="00426A05" w:rsidRPr="00C609BF">
        <w:rPr>
          <w:rFonts w:asciiTheme="minorHAnsi" w:hAnsiTheme="minorHAnsi" w:cstheme="minorHAnsi"/>
        </w:rPr>
        <w:t xml:space="preserve"> ask</w:t>
      </w:r>
      <w:r w:rsidR="00426A05" w:rsidRPr="00C609BF">
        <w:rPr>
          <w:rFonts w:asciiTheme="minorHAnsi" w:hAnsiTheme="minorHAnsi" w:cstheme="minorHAnsi"/>
          <w:color w:val="000000"/>
          <w:shd w:val="clear" w:color="auto" w:fill="FBFBFB"/>
        </w:rPr>
        <w:t xml:space="preserve"> </w:t>
      </w:r>
      <w:r w:rsidR="00FD253C" w:rsidRPr="00C609BF">
        <w:rPr>
          <w:rFonts w:asciiTheme="minorHAnsi" w:hAnsiTheme="minorHAnsi" w:cstheme="minorHAnsi"/>
          <w:color w:val="000000"/>
          <w:shd w:val="clear" w:color="auto" w:fill="FBFBFB"/>
        </w:rPr>
        <w:t>your friends</w:t>
      </w:r>
      <w:r w:rsidRPr="00C609BF">
        <w:rPr>
          <w:rFonts w:asciiTheme="minorHAnsi" w:hAnsiTheme="minorHAnsi" w:cstheme="minorHAnsi"/>
          <w:color w:val="000000"/>
          <w:shd w:val="clear" w:color="auto" w:fill="FBFBFB"/>
        </w:rPr>
        <w:t xml:space="preserve"> to join our affiliate program</w:t>
      </w:r>
      <w:r w:rsidR="00525ADD" w:rsidRPr="00C609BF">
        <w:rPr>
          <w:rFonts w:asciiTheme="minorHAnsi" w:hAnsiTheme="minorHAnsi" w:cstheme="minorHAnsi"/>
          <w:color w:val="000000"/>
          <w:shd w:val="clear" w:color="auto" w:fill="FBFBFB"/>
        </w:rPr>
        <w:t>.</w:t>
      </w:r>
      <w:r w:rsidRPr="00C609BF">
        <w:rPr>
          <w:rFonts w:asciiTheme="minorHAnsi" w:hAnsiTheme="minorHAnsi" w:cstheme="minorHAnsi"/>
          <w:color w:val="000000"/>
          <w:shd w:val="clear" w:color="auto" w:fill="FBFBFB"/>
        </w:rPr>
        <w:t xml:space="preserve"> </w:t>
      </w:r>
      <w:r w:rsidR="00525ADD" w:rsidRPr="00C609BF">
        <w:rPr>
          <w:rFonts w:asciiTheme="minorHAnsi" w:hAnsiTheme="minorHAnsi" w:cstheme="minorHAnsi"/>
          <w:color w:val="000000"/>
          <w:shd w:val="clear" w:color="auto" w:fill="FBFBFB"/>
        </w:rPr>
        <w:t>T</w:t>
      </w:r>
      <w:r w:rsidRPr="00C609BF">
        <w:rPr>
          <w:rFonts w:asciiTheme="minorHAnsi" w:hAnsiTheme="minorHAnsi" w:cstheme="minorHAnsi"/>
          <w:color w:val="000000"/>
          <w:shd w:val="clear" w:color="auto" w:fill="FBFBFB"/>
        </w:rPr>
        <w:t>here is absolutely no limit on the number</w:t>
      </w:r>
      <w:r w:rsidR="00426A05" w:rsidRPr="00C609BF">
        <w:rPr>
          <w:rFonts w:asciiTheme="minorHAnsi" w:hAnsiTheme="minorHAnsi" w:cstheme="minorHAnsi"/>
          <w:color w:val="000000"/>
          <w:shd w:val="clear" w:color="auto" w:fill="FBFBFB"/>
        </w:rPr>
        <w:t xml:space="preserve"> </w:t>
      </w:r>
      <w:r w:rsidRPr="00C609BF">
        <w:rPr>
          <w:rFonts w:asciiTheme="minorHAnsi" w:hAnsiTheme="minorHAnsi" w:cstheme="minorHAnsi"/>
          <w:color w:val="000000"/>
          <w:shd w:val="clear" w:color="auto" w:fill="FBFBFB"/>
        </w:rPr>
        <w:t>of friends you refer.</w:t>
      </w:r>
    </w:p>
    <w:p w14:paraId="4DB6A402" w14:textId="77777777" w:rsidR="00983600" w:rsidRPr="00B5140A" w:rsidRDefault="00CD174F" w:rsidP="00983600">
      <w:pPr>
        <w:pStyle w:val="ListParagraph"/>
        <w:jc w:val="center"/>
        <w:rPr>
          <w:rFonts w:cstheme="minorHAnsi"/>
          <w:sz w:val="24"/>
          <w:szCs w:val="24"/>
        </w:rPr>
      </w:pPr>
      <w:r w:rsidRPr="00B5140A">
        <w:rPr>
          <w:rFonts w:cstheme="minorHAnsi"/>
          <w:noProof/>
          <w:sz w:val="24"/>
          <w:szCs w:val="24"/>
        </w:rPr>
        <w:drawing>
          <wp:inline distT="0" distB="0" distL="0" distR="0" wp14:anchorId="432FE5A7" wp14:editId="1F89FE8D">
            <wp:extent cx="1838362" cy="1828800"/>
            <wp:effectExtent l="0" t="0" r="9488" b="0"/>
            <wp:docPr id="5" name="Picture 4" descr="referal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allin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36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ACC7" w14:textId="77777777" w:rsidR="00CD174F" w:rsidRPr="00B5140A" w:rsidRDefault="00CD174F" w:rsidP="00983600">
      <w:pPr>
        <w:pStyle w:val="ListParagraph"/>
        <w:jc w:val="center"/>
        <w:rPr>
          <w:rFonts w:cstheme="minorHAnsi"/>
          <w:b/>
          <w:sz w:val="30"/>
          <w:szCs w:val="30"/>
        </w:rPr>
      </w:pPr>
      <w:r w:rsidRPr="00B5140A">
        <w:rPr>
          <w:rFonts w:cstheme="minorHAnsi"/>
          <w:b/>
          <w:sz w:val="30"/>
          <w:szCs w:val="30"/>
        </w:rPr>
        <w:t>Copy Referral Link</w:t>
      </w:r>
    </w:p>
    <w:p w14:paraId="17F73625" w14:textId="77777777" w:rsidR="00983600" w:rsidRPr="00B5140A" w:rsidRDefault="00983600" w:rsidP="00983600">
      <w:pPr>
        <w:pStyle w:val="ListParagraph"/>
        <w:jc w:val="center"/>
        <w:rPr>
          <w:rFonts w:cstheme="minorHAnsi"/>
          <w:sz w:val="24"/>
          <w:szCs w:val="24"/>
        </w:rPr>
      </w:pPr>
    </w:p>
    <w:p w14:paraId="01E4F9FE" w14:textId="77777777" w:rsidR="00983600" w:rsidRPr="00B5140A" w:rsidRDefault="00983600" w:rsidP="00983600">
      <w:pPr>
        <w:pStyle w:val="ListParagraph"/>
        <w:jc w:val="center"/>
        <w:rPr>
          <w:rFonts w:cstheme="minorHAnsi"/>
          <w:sz w:val="24"/>
          <w:szCs w:val="24"/>
        </w:rPr>
      </w:pPr>
    </w:p>
    <w:p w14:paraId="485742DD" w14:textId="77777777" w:rsidR="00983600" w:rsidRPr="00B5140A" w:rsidRDefault="00983600" w:rsidP="00983600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b/>
          <w:bCs/>
        </w:rPr>
        <w:t>Step 3: Promote waste reduction</w:t>
      </w:r>
    </w:p>
    <w:p w14:paraId="56ACFDF7" w14:textId="77777777" w:rsidR="006C28CB" w:rsidRPr="00C609BF" w:rsidRDefault="006C28CB" w:rsidP="006C28CB">
      <w:pPr>
        <w:pStyle w:val="NormalWeb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609BF">
        <w:rPr>
          <w:rFonts w:asciiTheme="minorHAnsi" w:hAnsiTheme="minorHAnsi" w:cstheme="minorHAnsi"/>
          <w:color w:val="000000" w:themeColor="text1"/>
          <w:shd w:val="clear" w:color="auto" w:fill="FFFFFF"/>
        </w:rPr>
        <w:t>Promote waste reduction</w:t>
      </w:r>
      <w:r w:rsidR="003952D8" w:rsidRPr="00C609B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via</w:t>
      </w:r>
      <w:r w:rsidRPr="00C609B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your social media and website and save money by choosing reusable products.</w:t>
      </w:r>
    </w:p>
    <w:p w14:paraId="4597C9DE" w14:textId="77777777" w:rsidR="00426A05" w:rsidRPr="00426A05" w:rsidRDefault="00426A05" w:rsidP="00983600">
      <w:pPr>
        <w:pStyle w:val="NormalWeb"/>
        <w:rPr>
          <w:rFonts w:asciiTheme="minorHAnsi" w:hAnsiTheme="minorHAnsi" w:cstheme="minorHAnsi"/>
          <w:i/>
          <w:color w:val="FF0000"/>
        </w:rPr>
      </w:pPr>
    </w:p>
    <w:p w14:paraId="6B281B05" w14:textId="77777777" w:rsidR="00983600" w:rsidRPr="00B5140A" w:rsidRDefault="00435F45" w:rsidP="00983600">
      <w:pPr>
        <w:pStyle w:val="ListParagraph"/>
        <w:jc w:val="center"/>
        <w:rPr>
          <w:rFonts w:cstheme="minorHAnsi"/>
          <w:sz w:val="24"/>
          <w:szCs w:val="24"/>
        </w:rPr>
      </w:pPr>
      <w:r w:rsidRPr="00B5140A">
        <w:rPr>
          <w:rFonts w:cstheme="minorHAnsi"/>
          <w:noProof/>
          <w:sz w:val="24"/>
          <w:szCs w:val="24"/>
        </w:rPr>
        <w:drawing>
          <wp:inline distT="0" distB="0" distL="0" distR="0" wp14:anchorId="0BF73A9F" wp14:editId="26909F9C">
            <wp:extent cx="1923393" cy="1828800"/>
            <wp:effectExtent l="0" t="0" r="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/>
                    <a:srcRect b="25414"/>
                    <a:stretch>
                      <a:fillRect/>
                    </a:stretch>
                  </pic:blipFill>
                  <pic:spPr>
                    <a:xfrm>
                      <a:off x="0" y="0"/>
                      <a:ext cx="19233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2B1" w14:textId="77777777" w:rsidR="004E2A07" w:rsidRDefault="00CD174F" w:rsidP="006C28CB">
      <w:pPr>
        <w:pStyle w:val="ListParagraph"/>
        <w:jc w:val="center"/>
        <w:rPr>
          <w:rFonts w:cstheme="minorHAnsi"/>
          <w:b/>
          <w:sz w:val="30"/>
          <w:szCs w:val="30"/>
        </w:rPr>
      </w:pPr>
      <w:r w:rsidRPr="00B5140A">
        <w:rPr>
          <w:rFonts w:cstheme="minorHAnsi"/>
          <w:b/>
          <w:sz w:val="30"/>
          <w:szCs w:val="30"/>
        </w:rPr>
        <w:t>Promote Waste Reduction</w:t>
      </w:r>
    </w:p>
    <w:p w14:paraId="58B9F572" w14:textId="77777777" w:rsidR="00C609BF" w:rsidRDefault="00C609BF" w:rsidP="006C28CB">
      <w:pPr>
        <w:pStyle w:val="ListParagraph"/>
        <w:jc w:val="center"/>
      </w:pPr>
    </w:p>
    <w:p w14:paraId="710A0E12" w14:textId="77777777" w:rsidR="004E2A07" w:rsidRDefault="004E2A07" w:rsidP="00435F45">
      <w:pPr>
        <w:pStyle w:val="NormalWeb"/>
        <w:rPr>
          <w:rFonts w:asciiTheme="minorHAnsi" w:hAnsiTheme="minorHAnsi" w:cstheme="minorHAnsi"/>
          <w:b/>
          <w:bCs/>
        </w:rPr>
      </w:pPr>
    </w:p>
    <w:p w14:paraId="29CACBD1" w14:textId="77777777" w:rsidR="00435F45" w:rsidRPr="00B5140A" w:rsidRDefault="00435F45" w:rsidP="00435F45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b/>
          <w:bCs/>
        </w:rPr>
        <w:lastRenderedPageBreak/>
        <w:t>Step 4: Receive 10% Commission</w:t>
      </w:r>
    </w:p>
    <w:p w14:paraId="63F9CD64" w14:textId="77777777" w:rsidR="00435F45" w:rsidRPr="00B5140A" w:rsidRDefault="00CD174F" w:rsidP="00435F45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color w:val="222222"/>
          <w:shd w:val="clear" w:color="auto" w:fill="FFFFFF"/>
        </w:rPr>
        <w:t xml:space="preserve">You will receive 10% </w:t>
      </w:r>
      <w:r w:rsidR="00525ADD">
        <w:rPr>
          <w:rFonts w:asciiTheme="minorHAnsi" w:hAnsiTheme="minorHAnsi" w:cstheme="minorHAnsi"/>
          <w:color w:val="222222"/>
          <w:shd w:val="clear" w:color="auto" w:fill="FFFFFF"/>
        </w:rPr>
        <w:t xml:space="preserve">commission </w:t>
      </w:r>
      <w:r w:rsidRPr="00B5140A">
        <w:rPr>
          <w:rFonts w:asciiTheme="minorHAnsi" w:hAnsiTheme="minorHAnsi" w:cstheme="minorHAnsi"/>
          <w:color w:val="222222"/>
          <w:shd w:val="clear" w:color="auto" w:fill="FFFFFF"/>
        </w:rPr>
        <w:t xml:space="preserve">from every order </w:t>
      </w:r>
      <w:r w:rsidR="00426A05">
        <w:rPr>
          <w:rFonts w:asciiTheme="minorHAnsi" w:hAnsiTheme="minorHAnsi" w:cstheme="minorHAnsi"/>
          <w:color w:val="222222"/>
          <w:shd w:val="clear" w:color="auto" w:fill="FFFFFF"/>
        </w:rPr>
        <w:t xml:space="preserve">placed by your referred friends. </w:t>
      </w:r>
    </w:p>
    <w:p w14:paraId="01496593" w14:textId="77777777" w:rsidR="00435F45" w:rsidRPr="00B5140A" w:rsidRDefault="00435F45" w:rsidP="00983600">
      <w:pPr>
        <w:pStyle w:val="ListParagraph"/>
        <w:jc w:val="center"/>
        <w:rPr>
          <w:rFonts w:cstheme="minorHAnsi"/>
          <w:sz w:val="24"/>
          <w:szCs w:val="24"/>
        </w:rPr>
      </w:pPr>
      <w:r w:rsidRPr="00B5140A">
        <w:rPr>
          <w:rFonts w:cstheme="minorHAnsi"/>
          <w:noProof/>
          <w:sz w:val="24"/>
          <w:szCs w:val="24"/>
        </w:rPr>
        <w:drawing>
          <wp:inline distT="0" distB="0" distL="0" distR="0" wp14:anchorId="1547DFD8" wp14:editId="01630F7B">
            <wp:extent cx="2322464" cy="1828800"/>
            <wp:effectExtent l="0" t="0" r="0" b="0"/>
            <wp:docPr id="3" name="Picture 2" descr="feelg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lgood.png"/>
                    <pic:cNvPicPr/>
                  </pic:nvPicPr>
                  <pic:blipFill>
                    <a:blip r:embed="rId11" cstate="print"/>
                    <a:srcRect b="25571"/>
                    <a:stretch>
                      <a:fillRect/>
                    </a:stretch>
                  </pic:blipFill>
                  <pic:spPr>
                    <a:xfrm>
                      <a:off x="0" y="0"/>
                      <a:ext cx="23224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6F9F" w14:textId="77777777" w:rsidR="00435F45" w:rsidRPr="00B5140A" w:rsidRDefault="00435F45" w:rsidP="00983600">
      <w:pPr>
        <w:pStyle w:val="ListParagraph"/>
        <w:jc w:val="center"/>
        <w:rPr>
          <w:rFonts w:cstheme="minorHAnsi"/>
          <w:b/>
          <w:sz w:val="30"/>
          <w:szCs w:val="30"/>
        </w:rPr>
      </w:pPr>
      <w:r w:rsidRPr="00B5140A">
        <w:rPr>
          <w:rFonts w:cstheme="minorHAnsi"/>
          <w:b/>
          <w:sz w:val="30"/>
          <w:szCs w:val="30"/>
        </w:rPr>
        <w:t>Earn Credits</w:t>
      </w:r>
    </w:p>
    <w:p w14:paraId="2C2921F2" w14:textId="77777777" w:rsidR="00CD174F" w:rsidRPr="00B5140A" w:rsidRDefault="00CD174F" w:rsidP="00CD174F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b/>
          <w:bCs/>
        </w:rPr>
        <w:t>Who are we?</w:t>
      </w:r>
    </w:p>
    <w:p w14:paraId="4108179B" w14:textId="1C134175" w:rsidR="00CD174F" w:rsidRPr="00B5140A" w:rsidRDefault="00CD174F" w:rsidP="00CD174F">
      <w:pPr>
        <w:pStyle w:val="NormalWeb"/>
        <w:rPr>
          <w:rFonts w:asciiTheme="minorHAnsi" w:hAnsiTheme="minorHAnsi" w:cstheme="minorHAnsi"/>
        </w:rPr>
      </w:pPr>
      <w:r w:rsidRPr="00B5140A">
        <w:rPr>
          <w:rFonts w:asciiTheme="minorHAnsi" w:hAnsiTheme="minorHAnsi" w:cstheme="minorHAnsi"/>
          <w:color w:val="222222"/>
          <w:shd w:val="clear" w:color="auto" w:fill="FFFFFF"/>
        </w:rPr>
        <w:t>Charlie Banana</w:t>
      </w:r>
      <w:r w:rsidR="00525ADD" w:rsidRPr="00CD174F">
        <w:rPr>
          <w:rFonts w:cstheme="minorHAnsi"/>
          <w:color w:val="222222"/>
        </w:rPr>
        <w:t>®</w:t>
      </w:r>
      <w:r w:rsidRPr="00B5140A">
        <w:rPr>
          <w:rFonts w:asciiTheme="minorHAnsi" w:hAnsiTheme="minorHAnsi" w:cstheme="minorHAnsi"/>
          <w:color w:val="222222"/>
          <w:shd w:val="clear" w:color="auto" w:fill="FFFFFF"/>
        </w:rPr>
        <w:t xml:space="preserve"> was created out of a love for Eco-Friendliness, Quality, and Design. Our motive is to design products that are simple</w:t>
      </w:r>
      <w:ins w:id="2" w:author="WizenbergGaelle" w:date="2018-01-23T13:03:00Z">
        <w:r w:rsidR="00F11FCA">
          <w:rPr>
            <w:rFonts w:asciiTheme="minorHAnsi" w:hAnsiTheme="minorHAnsi" w:cstheme="minorHAnsi"/>
            <w:color w:val="222222"/>
            <w:shd w:val="clear" w:color="auto" w:fill="FFFFFF"/>
          </w:rPr>
          <w:t xml:space="preserve">, </w:t>
        </w:r>
      </w:ins>
      <w:r w:rsidRPr="00B5140A">
        <w:rPr>
          <w:rFonts w:asciiTheme="minorHAnsi" w:hAnsiTheme="minorHAnsi" w:cstheme="minorHAnsi"/>
          <w:color w:val="222222"/>
          <w:shd w:val="clear" w:color="auto" w:fill="FFFFFF"/>
        </w:rPr>
        <w:t xml:space="preserve">comfortable </w:t>
      </w:r>
      <w:r w:rsidR="00F11FCA">
        <w:rPr>
          <w:rFonts w:asciiTheme="minorHAnsi" w:hAnsiTheme="minorHAnsi" w:cstheme="minorHAnsi"/>
          <w:color w:val="222222"/>
          <w:shd w:val="clear" w:color="auto" w:fill="FFFFFF"/>
        </w:rPr>
        <w:t xml:space="preserve">that are reusable, heathier and promote waste reduction. </w:t>
      </w:r>
    </w:p>
    <w:sectPr w:rsidR="00CD174F" w:rsidRPr="00B5140A" w:rsidSect="00D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23BA4"/>
    <w:multiLevelType w:val="hybridMultilevel"/>
    <w:tmpl w:val="A87E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zenbergGaelle">
    <w15:presenceInfo w15:providerId="None" w15:userId="WizenbergGael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00"/>
    <w:rsid w:val="00052BF9"/>
    <w:rsid w:val="0011284A"/>
    <w:rsid w:val="00194F9D"/>
    <w:rsid w:val="001969F5"/>
    <w:rsid w:val="002F3E3C"/>
    <w:rsid w:val="002F5FF8"/>
    <w:rsid w:val="003952D8"/>
    <w:rsid w:val="00426A05"/>
    <w:rsid w:val="00435F45"/>
    <w:rsid w:val="004E2A07"/>
    <w:rsid w:val="00525ADD"/>
    <w:rsid w:val="006C28CB"/>
    <w:rsid w:val="007414DE"/>
    <w:rsid w:val="007939C8"/>
    <w:rsid w:val="007F320D"/>
    <w:rsid w:val="008C0819"/>
    <w:rsid w:val="008F18C1"/>
    <w:rsid w:val="00983600"/>
    <w:rsid w:val="009F1120"/>
    <w:rsid w:val="00AC108C"/>
    <w:rsid w:val="00B5140A"/>
    <w:rsid w:val="00B52D9D"/>
    <w:rsid w:val="00C37514"/>
    <w:rsid w:val="00C609BF"/>
    <w:rsid w:val="00CD174F"/>
    <w:rsid w:val="00D40B31"/>
    <w:rsid w:val="00EB129F"/>
    <w:rsid w:val="00EB707F"/>
    <w:rsid w:val="00F11FCA"/>
    <w:rsid w:val="00FD253C"/>
    <w:rsid w:val="00FF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B7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0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36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harliebanana.refersion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76605-E588-274E-AEA8-96102ACF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WizenbergGaelle</cp:lastModifiedBy>
  <cp:revision>2</cp:revision>
  <dcterms:created xsi:type="dcterms:W3CDTF">2018-01-23T21:23:00Z</dcterms:created>
  <dcterms:modified xsi:type="dcterms:W3CDTF">2018-01-23T21:23:00Z</dcterms:modified>
</cp:coreProperties>
</file>